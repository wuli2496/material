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FC" w:rsidRPr="005555FC" w:rsidRDefault="005555FC" w:rsidP="005555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5555FC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u w:val="single"/>
        </w:rPr>
        <w:t>后缀数组（Suffix Array）——理论和思想</w:t>
      </w:r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0" w:author="Unknown"/>
          <w:rFonts w:ascii="宋体" w:eastAsia="宋体" w:hAnsi="宋体" w:cs="宋体" w:hint="eastAsia"/>
          <w:kern w:val="0"/>
          <w:sz w:val="24"/>
          <w:szCs w:val="24"/>
        </w:rPr>
      </w:pPr>
      <w:ins w:id="1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pict/>
        </w:r>
      </w:ins>
      <w:r w:rsidRPr="005555FC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5555FC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5555FC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5555FC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5555FC">
        <w:rPr>
          <w:rFonts w:ascii="宋体" w:eastAsia="宋体" w:hAnsi="宋体" w:cs="宋体" w:hint="eastAsia"/>
          <w:kern w:val="0"/>
          <w:sz w:val="24"/>
          <w:szCs w:val="24"/>
        </w:rPr>
        <w:pict/>
      </w:r>
      <w:ins w:id="2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这一篇和下一篇博文我准备写一下我在参加ACM/ICPC期间曾经研究过的</w:t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"http://jgshining.com/blog/tag/%E5%90%8E%E7%BC%80%E6%95%B0%E7%BB%84/" \o "查看 后缀数组 的全部文章" \t "_blank" </w:instrText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5555F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后缀数组</w:t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。关于</w:t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"http://jgshining.com/blog/tag/%E5%90%8E%E7%BC%80%E6%95%B0%E7%BB%84/" \o "查看 后缀数组 的全部文章" \t "_blank" </w:instrText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5555F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后缀数组</w:t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，网上有很多英文资料，但是很多现在的研究结果都是受1991年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Udi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Manber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&amp; Gene Myers的《</w:t>
        </w:r>
        <w:r w:rsidRPr="005555FC">
          <w:rPr>
            <w:rFonts w:ascii="宋体" w:eastAsia="宋体" w:hAnsi="宋体" w:cs="宋体" w:hint="eastAsia"/>
            <w:i/>
            <w:iCs/>
            <w:kern w:val="0"/>
            <w:sz w:val="24"/>
            <w:szCs w:val="24"/>
          </w:rPr>
          <w:t>Suffix arrays: a new method for on-line string searches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》中所提的方法的启发，采用倍增的思想。当然，现在有国外学者提到的三分+分治的线性构造方法除外。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3" w:author="Unknown"/>
          <w:rFonts w:ascii="宋体" w:eastAsia="宋体" w:hAnsi="宋体" w:cs="宋体" w:hint="eastAsia"/>
          <w:kern w:val="0"/>
          <w:sz w:val="24"/>
          <w:szCs w:val="24"/>
        </w:rPr>
      </w:pPr>
      <w:ins w:id="4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写这两篇文章主要是为了把一种思想写下来，同时练练已经生疏了很久的算法。我曾经在老</w:t>
        </w:r>
        <w:proofErr w:type="gram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的博客上</w:t>
        </w:r>
        <w:proofErr w:type="gram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写过一个比较丑陋的后缀数组构造算法，在后一篇文章中我将结合近期我看到的资料对它进行优化，使其变得比较美观 :-)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br/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br/>
          <w:t xml:space="preserve">　　我们定义一个字符串A，其表示：</w:t>
        </w:r>
      </w:ins>
    </w:p>
    <w:p w:rsidR="005555FC" w:rsidRPr="005555FC" w:rsidRDefault="005555FC" w:rsidP="005555FC">
      <w:pPr>
        <w:widowControl/>
        <w:spacing w:beforeAutospacing="1" w:afterAutospacing="1"/>
        <w:jc w:val="left"/>
        <w:rPr>
          <w:ins w:id="5" w:author="Unknown"/>
          <w:rFonts w:ascii="宋体" w:eastAsia="宋体" w:hAnsi="宋体" w:cs="宋体" w:hint="eastAsia"/>
          <w:kern w:val="0"/>
          <w:sz w:val="24"/>
          <w:szCs w:val="24"/>
        </w:rPr>
      </w:pPr>
      <w:ins w:id="6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A = 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0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1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2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…a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n-1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7" w:author="Unknown"/>
          <w:rFonts w:ascii="宋体" w:eastAsia="宋体" w:hAnsi="宋体" w:cs="宋体" w:hint="eastAsia"/>
          <w:kern w:val="0"/>
          <w:sz w:val="24"/>
          <w:szCs w:val="24"/>
        </w:rPr>
      </w:pPr>
      <w:ins w:id="8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其中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i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(0 ≤ i &lt; n)都是字符集E中的字符，这个字符集是全序的，也就是说其中任意两个字符都是可以比较大小的。例如，用ASCII码编码的英文字符集就是这样的一个E的特例。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9" w:author="Unknown"/>
          <w:rFonts w:ascii="宋体" w:eastAsia="宋体" w:hAnsi="宋体" w:cs="宋体" w:hint="eastAsia"/>
          <w:kern w:val="0"/>
          <w:sz w:val="24"/>
          <w:szCs w:val="24"/>
        </w:rPr>
      </w:pPr>
      <w:ins w:id="10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|A|表示字符串的长度，其值为n；A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i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(0 ≤ i &lt; n)表示一个后缀，</w:t>
        </w:r>
        <w:proofErr w:type="gram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它其实表示</w:t>
        </w:r>
        <w:proofErr w:type="gram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一个字符串：</w:t>
        </w:r>
      </w:ins>
    </w:p>
    <w:p w:rsidR="005555FC" w:rsidRPr="005555FC" w:rsidRDefault="005555FC" w:rsidP="005555FC">
      <w:pPr>
        <w:widowControl/>
        <w:spacing w:beforeAutospacing="1" w:afterAutospacing="1"/>
        <w:jc w:val="left"/>
        <w:rPr>
          <w:ins w:id="11" w:author="Unknown"/>
          <w:rFonts w:ascii="宋体" w:eastAsia="宋体" w:hAnsi="宋体" w:cs="宋体" w:hint="eastAsia"/>
          <w:kern w:val="0"/>
          <w:sz w:val="24"/>
          <w:szCs w:val="24"/>
        </w:rPr>
      </w:pPr>
      <w:ins w:id="12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i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= 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i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i+1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i+2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…a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n-1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13" w:author="Unknown"/>
          <w:rFonts w:ascii="宋体" w:eastAsia="宋体" w:hAnsi="宋体" w:cs="宋体" w:hint="eastAsia"/>
          <w:kern w:val="0"/>
          <w:sz w:val="24"/>
          <w:szCs w:val="24"/>
        </w:rPr>
      </w:pPr>
      <w:ins w:id="14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我们让运算符“≤”表示两个</w:t>
        </w:r>
        <w:proofErr w:type="gram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串按照</w:t>
        </w:r>
        <w:proofErr w:type="gram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字典序比较，然后定义运算符“≤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”表示两个串的前h</w:t>
        </w:r>
        <w:proofErr w:type="gram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个</w:t>
        </w:r>
        <w:proofErr w:type="gram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字符按照字典序比较（=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、&lt;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等同理），那么就有：</w:t>
        </w:r>
      </w:ins>
    </w:p>
    <w:p w:rsidR="005555FC" w:rsidRPr="005555FC" w:rsidRDefault="005555FC" w:rsidP="005555FC">
      <w:pPr>
        <w:widowControl/>
        <w:spacing w:beforeAutospacing="1" w:afterAutospacing="1"/>
        <w:jc w:val="left"/>
        <w:rPr>
          <w:ins w:id="15" w:author="Unknown"/>
          <w:rFonts w:ascii="宋体" w:eastAsia="宋体" w:hAnsi="宋体" w:cs="宋体" w:hint="eastAsia"/>
          <w:kern w:val="0"/>
          <w:sz w:val="24"/>
          <w:szCs w:val="24"/>
        </w:rPr>
      </w:pPr>
      <w:ins w:id="16" w:author="Unknown"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结论1 若</w:t>
        </w:r>
        <w:proofErr w:type="spellStart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vertAlign w:val="subscript"/>
          </w:rPr>
          <w:t>j</w:t>
        </w:r>
        <w:proofErr w:type="spellEnd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 xml:space="preserve"> =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 xml:space="preserve"> </w:t>
        </w:r>
        <w:proofErr w:type="spellStart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vertAlign w:val="subscript"/>
          </w:rPr>
          <w:t>k</w:t>
        </w:r>
        <w:proofErr w:type="spellEnd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且</w:t>
        </w:r>
        <w:proofErr w:type="spellStart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vertAlign w:val="subscript"/>
          </w:rPr>
          <w:t>j+h</w:t>
        </w:r>
        <w:proofErr w:type="spellEnd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 xml:space="preserve"> ≤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 xml:space="preserve"> </w:t>
        </w:r>
        <w:proofErr w:type="spellStart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vertAlign w:val="subscript"/>
          </w:rPr>
          <w:t>k+h</w:t>
        </w:r>
        <w:proofErr w:type="spellEnd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，则</w:t>
        </w:r>
        <w:proofErr w:type="spellStart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vertAlign w:val="subscript"/>
          </w:rPr>
          <w:t>j</w:t>
        </w:r>
        <w:proofErr w:type="spellEnd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 xml:space="preserve"> ≤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vertAlign w:val="subscript"/>
          </w:rPr>
          <w:t>2h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 xml:space="preserve"> </w:t>
        </w:r>
        <w:proofErr w:type="spellStart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A</w:t>
        </w:r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vertAlign w:val="subscript"/>
          </w:rPr>
          <w:t>k</w:t>
        </w:r>
        <w:proofErr w:type="spellEnd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 xml:space="preserve"> （</w:t>
        </w:r>
        <w:proofErr w:type="spellStart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j+h</w:t>
        </w:r>
        <w:proofErr w:type="spellEnd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 xml:space="preserve">, </w:t>
        </w:r>
        <w:proofErr w:type="spellStart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k+h</w:t>
        </w:r>
        <w:proofErr w:type="spellEnd"/>
        <w:r w:rsidRPr="005555FC">
          <w:rPr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 xml:space="preserve"> &lt; n，“≤”换成“=、&lt;、&gt;”等等依然成立）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17" w:author="Unknown"/>
          <w:rFonts w:ascii="宋体" w:eastAsia="宋体" w:hAnsi="宋体" w:cs="宋体" w:hint="eastAsia"/>
          <w:kern w:val="0"/>
          <w:sz w:val="24"/>
          <w:szCs w:val="24"/>
        </w:rPr>
      </w:pPr>
      <w:ins w:id="18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这个是1989年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Udi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Manber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&amp; Gene Myers发明 </w:t>
        </w:r>
        <w:proofErr w:type="spellStart"/>
        <w:r w:rsidRPr="005555FC">
          <w:rPr>
            <w:rFonts w:ascii="宋体" w:eastAsia="宋体" w:hAnsi="宋体" w:cs="宋体" w:hint="eastAsia"/>
            <w:i/>
            <w:iCs/>
            <w:kern w:val="0"/>
            <w:sz w:val="24"/>
            <w:szCs w:val="24"/>
          </w:rPr>
          <w:t>n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log</w:t>
        </w:r>
        <w:r w:rsidRPr="005555FC">
          <w:rPr>
            <w:rFonts w:ascii="宋体" w:eastAsia="宋体" w:hAnsi="宋体" w:cs="宋体" w:hint="eastAsia"/>
            <w:i/>
            <w:iCs/>
            <w:kern w:val="0"/>
            <w:sz w:val="24"/>
            <w:szCs w:val="24"/>
          </w:rPr>
          <w:t>n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后缀数组生成算法的主要理论依据。然而他们的天才之处不是在于看到了这个结论而是将这个结论与“复用”的思想结合在了一起。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br/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br/>
          <w:t xml:space="preserve">　　什么是后缀数组呢？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19" w:author="Unknown"/>
          <w:rFonts w:ascii="宋体" w:eastAsia="宋体" w:hAnsi="宋体" w:cs="宋体" w:hint="eastAsia"/>
          <w:kern w:val="0"/>
          <w:sz w:val="24"/>
          <w:szCs w:val="24"/>
        </w:rPr>
      </w:pPr>
      <w:ins w:id="20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后缀数组（</w:t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"http://jgshining.com/blog/tag/suffixarray/" \o "查看 Suffix Array 的全部文章" \t "_blank" </w:instrText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5555F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Suffix Array</w:t>
        </w:r>
        <w:r w:rsidRPr="005555FC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）是一个存放索引的数组，如果把这个数组命名为SA，那么有：</w:t>
        </w:r>
      </w:ins>
    </w:p>
    <w:p w:rsidR="005555FC" w:rsidRPr="005555FC" w:rsidRDefault="005555FC" w:rsidP="005555FC">
      <w:pPr>
        <w:widowControl/>
        <w:spacing w:beforeAutospacing="1" w:afterAutospacing="1"/>
        <w:jc w:val="left"/>
        <w:rPr>
          <w:ins w:id="21" w:author="Unknown"/>
          <w:rFonts w:ascii="宋体" w:eastAsia="宋体" w:hAnsi="宋体" w:cs="宋体" w:hint="eastAsia"/>
          <w:kern w:val="0"/>
          <w:sz w:val="24"/>
          <w:szCs w:val="24"/>
        </w:rPr>
      </w:pPr>
      <w:ins w:id="22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A[SA[x]] ≤ A[SA[y]]，其中0 ≤ x ≤ y &lt; n 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23" w:author="Unknown"/>
          <w:rFonts w:ascii="宋体" w:eastAsia="宋体" w:hAnsi="宋体" w:cs="宋体" w:hint="eastAsia"/>
          <w:kern w:val="0"/>
          <w:sz w:val="24"/>
          <w:szCs w:val="24"/>
        </w:rPr>
      </w:pPr>
      <w:ins w:id="24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要产生这样一个数组，我们可以用最普通的sort/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qsort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结合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strcmp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，这个看起来是一个不错的想法，但是考虑到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strcmp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其实不是常数时间复杂度而是线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lastRenderedPageBreak/>
          <w:t>性时间复杂度的，所以这个算法就显得不是那么高效了。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Udi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Manber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&amp; Gene Myers的聪明之处就是将结论1中的h取成了“1、2、4、8、16…”这样的指数数列，只要每趟比较保证字符串A的所有后缀按≤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有序，那么相应地，每个后缀扩展成2h长度之后，只要比较其后h</w:t>
        </w:r>
        <w:proofErr w:type="gram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个</w:t>
        </w:r>
        <w:proofErr w:type="gram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字符就行了，而这后h</w:t>
        </w:r>
        <w:proofErr w:type="gram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个</w:t>
        </w:r>
        <w:proofErr w:type="gram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字符其实就是其他某个后缀的前h</w:t>
        </w:r>
        <w:proofErr w:type="gram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个</w:t>
        </w:r>
        <w:proofErr w:type="gram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字符，其实已经比较过了，直接结合结论1可以得出结果，仅</w:t>
        </w:r>
        <w:bookmarkStart w:id="25" w:name="_GoBack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仅花了常数时间。这样，经过 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log</w:t>
        </w:r>
        <w:r w:rsidRPr="005555FC">
          <w:rPr>
            <w:rFonts w:ascii="宋体" w:eastAsia="宋体" w:hAnsi="宋体" w:cs="宋体" w:hint="eastAsia"/>
            <w:i/>
            <w:iCs/>
            <w:kern w:val="0"/>
            <w:sz w:val="24"/>
            <w:szCs w:val="24"/>
          </w:rPr>
          <w:t>n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趟比较，后缀数组就生成了。例如：</w:t>
        </w:r>
      </w:ins>
    </w:p>
    <w:p w:rsidR="005555FC" w:rsidRPr="005555FC" w:rsidRDefault="005555FC" w:rsidP="005555FC">
      <w:pPr>
        <w:widowControl/>
        <w:spacing w:beforeAutospacing="1" w:afterAutospacing="1"/>
        <w:jc w:val="left"/>
        <w:rPr>
          <w:ins w:id="26" w:author="Unknown"/>
          <w:rFonts w:ascii="宋体" w:eastAsia="宋体" w:hAnsi="宋体" w:cs="宋体" w:hint="eastAsia"/>
          <w:kern w:val="0"/>
          <w:sz w:val="24"/>
          <w:szCs w:val="24"/>
        </w:rPr>
      </w:pPr>
      <w:ins w:id="27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A = 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abba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br/>
          <w:t xml:space="preserve">A0 = 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abba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br/>
          <w:t xml:space="preserve">A1 = 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bba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br/>
          <w:t xml:space="preserve">A2 = 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ba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br/>
        </w:r>
        <w:bookmarkEnd w:id="25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A3 = a 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28" w:author="Unknown"/>
          <w:rFonts w:ascii="宋体" w:eastAsia="宋体" w:hAnsi="宋体" w:cs="宋体" w:hint="eastAsia"/>
          <w:kern w:val="0"/>
          <w:sz w:val="24"/>
          <w:szCs w:val="24"/>
        </w:rPr>
      </w:pPr>
      <w:ins w:id="29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h = 1 时，A0 A1 A2 A3 的≤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有序序列为：A0 =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A3 &lt;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A2 =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A1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br/>
          <w:t xml:space="preserve">　　h = 2 时，要决定A1与A2的≤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2h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比较结果，因为 A2 =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A1，根据结论1，只要看a与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ba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的≤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比较结果就行了，而我们欣喜地发现，这个结果其实就是A2与A3的≤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比较结果，在h = 1的时候早就得出了结论——A3 &lt;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  <w:vertAlign w:val="subscript"/>
          </w:rPr>
          <w:t>h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A2！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30" w:author="Unknown"/>
          <w:rFonts w:ascii="宋体" w:eastAsia="宋体" w:hAnsi="宋体" w:cs="宋体" w:hint="eastAsia"/>
          <w:kern w:val="0"/>
          <w:sz w:val="24"/>
          <w:szCs w:val="24"/>
        </w:rPr>
      </w:pPr>
      <w:ins w:id="31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所以，我们只要经过 </w:t>
        </w:r>
        <w:proofErr w:type="spellStart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log</w:t>
        </w:r>
        <w:r w:rsidRPr="005555FC">
          <w:rPr>
            <w:rFonts w:ascii="宋体" w:eastAsia="宋体" w:hAnsi="宋体" w:cs="宋体" w:hint="eastAsia"/>
            <w:i/>
            <w:iCs/>
            <w:kern w:val="0"/>
            <w:sz w:val="24"/>
            <w:szCs w:val="24"/>
          </w:rPr>
          <w:t>n</w:t>
        </w:r>
        <w:proofErr w:type="spellEnd"/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趟比较，每趟比较花费O(</w:t>
        </w:r>
        <w:r w:rsidRPr="005555FC">
          <w:rPr>
            <w:rFonts w:ascii="宋体" w:eastAsia="宋体" w:hAnsi="宋体" w:cs="宋体" w:hint="eastAsia"/>
            <w:i/>
            <w:iCs/>
            <w:kern w:val="0"/>
            <w:sz w:val="24"/>
            <w:szCs w:val="24"/>
          </w:rPr>
          <w:t>n</w:t>
        </w:r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>)的时间进行2个关键字的桶排序，那么就可以得到一个后缀数组了！</w:t>
        </w:r>
      </w:ins>
    </w:p>
    <w:p w:rsidR="005555FC" w:rsidRPr="005555FC" w:rsidRDefault="005555FC" w:rsidP="005555FC">
      <w:pPr>
        <w:widowControl/>
        <w:spacing w:before="100" w:beforeAutospacing="1" w:after="100" w:afterAutospacing="1"/>
        <w:jc w:val="left"/>
        <w:rPr>
          <w:ins w:id="32" w:author="Unknown"/>
          <w:rFonts w:ascii="宋体" w:eastAsia="宋体" w:hAnsi="宋体" w:cs="宋体" w:hint="eastAsia"/>
          <w:kern w:val="0"/>
          <w:sz w:val="24"/>
          <w:szCs w:val="24"/>
        </w:rPr>
      </w:pPr>
      <w:ins w:id="33" w:author="Unknown">
        <w:r w:rsidRPr="005555FC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　　PS：现在有更好的线性的结果了，但是算法相对复杂，我也没有怎么看过 :-)</w:t>
        </w:r>
      </w:ins>
    </w:p>
    <w:p w:rsidR="00A10C36" w:rsidRDefault="005555FC"/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565"/>
    <w:multiLevelType w:val="multilevel"/>
    <w:tmpl w:val="CDB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A5"/>
    <w:rsid w:val="005555FC"/>
    <w:rsid w:val="008536A5"/>
    <w:rsid w:val="008612C1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9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8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817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5738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783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8077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1906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2010-08-19T17:44:00Z</dcterms:created>
  <dcterms:modified xsi:type="dcterms:W3CDTF">2010-08-19T17:45:00Z</dcterms:modified>
</cp:coreProperties>
</file>